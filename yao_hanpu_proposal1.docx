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8CBF" w14:textId="655E31DF" w:rsidR="00CB6D24" w:rsidRDefault="00CB6D24">
      <w:pPr>
        <w:rPr>
          <w:b/>
          <w:bCs/>
        </w:rPr>
      </w:pPr>
      <w:r>
        <w:rPr>
          <w:b/>
          <w:bCs/>
        </w:rPr>
        <w:t>CPLN 680 HW</w:t>
      </w:r>
      <w:r w:rsidR="00806DAD">
        <w:rPr>
          <w:b/>
          <w:bCs/>
        </w:rPr>
        <w:t>2</w:t>
      </w:r>
      <w:r>
        <w:rPr>
          <w:b/>
          <w:bCs/>
        </w:rPr>
        <w:t xml:space="preserve">: </w:t>
      </w:r>
      <w:r w:rsidR="00806DAD">
        <w:rPr>
          <w:b/>
          <w:bCs/>
        </w:rPr>
        <w:t>Project proposal</w:t>
      </w:r>
    </w:p>
    <w:p w14:paraId="43EF4C43" w14:textId="5F8F97B8" w:rsidR="00CB6D24" w:rsidRDefault="00CB6D24">
      <w:pPr>
        <w:rPr>
          <w:b/>
          <w:bCs/>
        </w:rPr>
      </w:pPr>
      <w:proofErr w:type="spellStart"/>
      <w:r>
        <w:rPr>
          <w:b/>
          <w:bCs/>
        </w:rPr>
        <w:t>Hanpu</w:t>
      </w:r>
      <w:proofErr w:type="spellEnd"/>
      <w:r>
        <w:rPr>
          <w:b/>
          <w:bCs/>
        </w:rPr>
        <w:t xml:space="preserve"> Yao</w:t>
      </w:r>
    </w:p>
    <w:p w14:paraId="2F56B73B" w14:textId="77777777" w:rsidR="00CB6D24" w:rsidRDefault="00CB6D24">
      <w:pPr>
        <w:rPr>
          <w:b/>
          <w:bCs/>
        </w:rPr>
      </w:pPr>
    </w:p>
    <w:p w14:paraId="7E1657A3" w14:textId="15A7C19F" w:rsidR="00197B7C" w:rsidRDefault="00E44D07">
      <w:r w:rsidRPr="00B62BFD">
        <w:rPr>
          <w:b/>
          <w:bCs/>
        </w:rPr>
        <w:t xml:space="preserve">Topic: </w:t>
      </w:r>
      <w:r w:rsidR="00197B7C">
        <w:t>freight data analysis</w:t>
      </w:r>
    </w:p>
    <w:p w14:paraId="70DD404D" w14:textId="77777777" w:rsidR="00B62BFD" w:rsidRDefault="00B62BFD"/>
    <w:p w14:paraId="0CAA3B7D" w14:textId="7E86A4D5" w:rsidR="008F6D29" w:rsidRPr="008F6D29" w:rsidRDefault="00B62BFD" w:rsidP="008F6D29">
      <w:pPr>
        <w:rPr>
          <w:b/>
          <w:bCs/>
        </w:rPr>
      </w:pPr>
      <w:r w:rsidRPr="00B62BFD">
        <w:rPr>
          <w:b/>
          <w:bCs/>
        </w:rPr>
        <w:t xml:space="preserve">Questions to research: </w:t>
      </w:r>
      <w:r w:rsidR="008F6D29">
        <w:t xml:space="preserve"> </w:t>
      </w:r>
    </w:p>
    <w:p w14:paraId="568A8405" w14:textId="4045BFDD" w:rsidR="008F6D29" w:rsidRDefault="008F6D29"/>
    <w:p w14:paraId="4A28D7B9" w14:textId="02646AF9" w:rsidR="00B62BFD" w:rsidRDefault="008F6D29">
      <w:r>
        <w:t>1.</w:t>
      </w:r>
      <w:r w:rsidR="00B62BFD">
        <w:t xml:space="preserve"> </w:t>
      </w:r>
      <w:r w:rsidR="00A60A2E">
        <w:t>What are the temporal and spatial patterns of freight transportation logistics? How can a freight</w:t>
      </w:r>
      <w:r w:rsidR="00F0240E">
        <w:t xml:space="preserve"> company benefit from the prediction based on it?</w:t>
      </w:r>
    </w:p>
    <w:p w14:paraId="7D8ED45B" w14:textId="19B8C4E9" w:rsidR="002040F8" w:rsidRDefault="00B62BFD" w:rsidP="00A60A2E">
      <w:pPr>
        <w:rPr>
          <w:ins w:id="0" w:author="Yao, Hanpu" w:date="2022-01-21T00:32:00Z"/>
        </w:rPr>
      </w:pPr>
      <w:r>
        <w:t>2.</w:t>
      </w:r>
      <w:commentRangeStart w:id="1"/>
      <w:r>
        <w:t xml:space="preserve"> </w:t>
      </w:r>
      <w:del w:id="2" w:author="Yao, Hanpu" w:date="2022-01-21T00:26:00Z">
        <w:r w:rsidR="00A60A2E" w:rsidDel="00D86391">
          <w:delText xml:space="preserve">Knowing the current situation of freight network road system, how can a company </w:delText>
        </w:r>
        <w:r w:rsidR="00F0240E" w:rsidDel="00D86391">
          <w:delText>(</w:delText>
        </w:r>
        <w:r w:rsidR="003A2D70" w:rsidDel="00D86391">
          <w:delText>like</w:delText>
        </w:r>
        <w:r w:rsidR="00F0240E" w:rsidDel="00D86391">
          <w:delText xml:space="preserve"> Walmart) </w:delText>
        </w:r>
        <w:r w:rsidR="00A60A2E" w:rsidDel="00D86391">
          <w:delText>find a most efficient supply chain solution?</w:delText>
        </w:r>
        <w:commentRangeEnd w:id="1"/>
        <w:r w:rsidR="00083782" w:rsidDel="00D86391">
          <w:rPr>
            <w:rStyle w:val="CommentReference"/>
          </w:rPr>
          <w:commentReference w:id="1"/>
        </w:r>
      </w:del>
      <w:ins w:id="3" w:author="Yao, Hanpu" w:date="2022-01-21T00:26:00Z">
        <w:r w:rsidR="00D86391">
          <w:t>Hypothesis:</w:t>
        </w:r>
      </w:ins>
      <w:ins w:id="4" w:author="Yao, Hanpu" w:date="2022-01-21T00:27:00Z">
        <w:r w:rsidR="00D86391">
          <w:t xml:space="preserve"> </w:t>
        </w:r>
      </w:ins>
    </w:p>
    <w:p w14:paraId="6066CFF2" w14:textId="0176E3BC" w:rsidR="00975946" w:rsidRDefault="00975946" w:rsidP="00A60A2E">
      <w:pPr>
        <w:rPr>
          <w:ins w:id="5" w:author="Yao, Hanpu" w:date="2022-01-21T00:36:00Z"/>
        </w:rPr>
      </w:pPr>
      <w:ins w:id="6" w:author="Yao, Hanpu" w:date="2022-01-21T00:32:00Z">
        <w:r>
          <w:tab/>
          <w:t>a. Freight</w:t>
        </w:r>
      </w:ins>
      <w:ins w:id="7" w:author="Yao, Hanpu" w:date="2022-01-21T00:33:00Z">
        <w:r>
          <w:t xml:space="preserve">s </w:t>
        </w:r>
        <w:r>
          <w:rPr>
            <w:rFonts w:hint="eastAsia"/>
          </w:rPr>
          <w:t>a</w:t>
        </w:r>
        <w:r>
          <w:t>lways travel from suburban</w:t>
        </w:r>
      </w:ins>
      <w:ins w:id="8" w:author="Yao, Hanpu" w:date="2022-01-21T00:34:00Z">
        <w:r>
          <w:t xml:space="preserve"> / lower </w:t>
        </w:r>
        <w:proofErr w:type="gramStart"/>
        <w:r>
          <w:t>rent  to</w:t>
        </w:r>
        <w:proofErr w:type="gramEnd"/>
        <w:r>
          <w:t xml:space="preserve"> urban/ higher rent places. Because the warehouses </w:t>
        </w:r>
      </w:ins>
      <w:ins w:id="9" w:author="Yao, Hanpu" w:date="2022-01-21T00:35:00Z">
        <w:r>
          <w:t xml:space="preserve">need </w:t>
        </w:r>
        <w:proofErr w:type="gramStart"/>
        <w:r>
          <w:t>big centralized</w:t>
        </w:r>
        <w:proofErr w:type="gramEnd"/>
        <w:r>
          <w:t xml:space="preserve"> space to store goods while the end customers are mainly scattered in cities and richer places.</w:t>
        </w:r>
      </w:ins>
    </w:p>
    <w:p w14:paraId="490B5679" w14:textId="00671210" w:rsidR="00975946" w:rsidRDefault="00975946" w:rsidP="00A60A2E">
      <w:ins w:id="10" w:author="Yao, Hanpu" w:date="2022-01-21T00:36:00Z">
        <w:r>
          <w:tab/>
          <w:t>b.</w:t>
        </w:r>
      </w:ins>
    </w:p>
    <w:p w14:paraId="227F1F4F" w14:textId="287F6498" w:rsidR="00B62BFD" w:rsidRPr="00B62BFD" w:rsidRDefault="00B62BFD"/>
    <w:p w14:paraId="1DD40D0C" w14:textId="77777777" w:rsidR="00B62BFD" w:rsidRPr="00B62BFD" w:rsidRDefault="00B62BFD"/>
    <w:p w14:paraId="2BED2B6F" w14:textId="5253486D" w:rsidR="00B62BFD" w:rsidRDefault="00B62BFD">
      <w:r w:rsidRPr="00B62BFD">
        <w:rPr>
          <w:b/>
          <w:bCs/>
        </w:rPr>
        <w:t xml:space="preserve">Format of final deliverable: </w:t>
      </w:r>
      <w:r w:rsidR="003A2D70">
        <w:t xml:space="preserve">A </w:t>
      </w:r>
      <w:del w:id="11" w:author="Yao, Hanpu" w:date="2022-01-21T00:36:00Z">
        <w:r w:rsidR="003A2D70" w:rsidDel="00975946">
          <w:delText xml:space="preserve">dashboard of </w:delText>
        </w:r>
      </w:del>
      <w:ins w:id="12" w:author="Yao, Hanpu" w:date="2022-01-21T00:36:00Z">
        <w:r w:rsidR="00975946">
          <w:t>paper</w:t>
        </w:r>
      </w:ins>
    </w:p>
    <w:p w14:paraId="10D4E6AD" w14:textId="77777777" w:rsidR="008F6D29" w:rsidRPr="003A2D70" w:rsidRDefault="008F6D29"/>
    <w:p w14:paraId="1D69676D" w14:textId="77777777" w:rsidR="008F6D29" w:rsidRDefault="00B62BFD">
      <w:pPr>
        <w:rPr>
          <w:b/>
          <w:bCs/>
        </w:rPr>
      </w:pPr>
      <w:r w:rsidRPr="00B62BFD">
        <w:rPr>
          <w:b/>
          <w:bCs/>
        </w:rPr>
        <w:t>Possible data sources:</w:t>
      </w:r>
      <w:r w:rsidR="00A60A2E">
        <w:rPr>
          <w:b/>
          <w:bCs/>
        </w:rPr>
        <w:t xml:space="preserve"> </w:t>
      </w:r>
    </w:p>
    <w:p w14:paraId="72023E2C" w14:textId="28254E9E" w:rsidR="00B62BFD" w:rsidRPr="00E111D1" w:rsidRDefault="00A60A2E" w:rsidP="008F6D29">
      <w:pPr>
        <w:pStyle w:val="ListParagraph"/>
        <w:numPr>
          <w:ilvl w:val="0"/>
          <w:numId w:val="1"/>
        </w:numPr>
        <w:rPr>
          <w:ins w:id="13" w:author="Yao, Hanpu" w:date="2022-01-21T00:17:00Z"/>
          <w:rStyle w:val="Hyperlink"/>
          <w:color w:val="auto"/>
          <w:u w:val="none"/>
        </w:rPr>
      </w:pPr>
      <w:r w:rsidRPr="00A60A2E">
        <w:t xml:space="preserve">OBU data in Belgium and </w:t>
      </w:r>
      <w:proofErr w:type="spellStart"/>
      <w:r w:rsidRPr="00A60A2E">
        <w:t>Bruxelles</w:t>
      </w:r>
      <w:proofErr w:type="spellEnd"/>
      <w:r w:rsidRPr="00A60A2E">
        <w:t xml:space="preserve"> Region's road networks</w:t>
      </w:r>
      <w:r w:rsidR="008F6D29">
        <w:t xml:space="preserve"> </w:t>
      </w:r>
      <w:hyperlink r:id="rId9" w:history="1">
        <w:r w:rsidR="008F6D29" w:rsidRPr="0021582D">
          <w:rPr>
            <w:rStyle w:val="Hyperlink"/>
          </w:rPr>
          <w:t>https://www.ka</w:t>
        </w:r>
        <w:r w:rsidR="008F6D29" w:rsidRPr="0021582D">
          <w:rPr>
            <w:rStyle w:val="Hyperlink"/>
          </w:rPr>
          <w:t>g</w:t>
        </w:r>
        <w:r w:rsidR="008F6D29" w:rsidRPr="0021582D">
          <w:rPr>
            <w:rStyle w:val="Hyperlink"/>
          </w:rPr>
          <w:t>gle.com/giobbu/belgium-obu/code</w:t>
        </w:r>
      </w:hyperlink>
    </w:p>
    <w:p w14:paraId="60EF7E05" w14:textId="6576AE57" w:rsidR="00E111D1" w:rsidRDefault="00E111D1" w:rsidP="008F6D29">
      <w:pPr>
        <w:pStyle w:val="ListParagraph"/>
        <w:numPr>
          <w:ilvl w:val="0"/>
          <w:numId w:val="1"/>
        </w:numPr>
        <w:rPr>
          <w:ins w:id="14" w:author="Yao, Hanpu" w:date="2022-01-21T00:22:00Z"/>
        </w:rPr>
      </w:pPr>
      <w:ins w:id="15" w:author="Yao, Hanpu" w:date="2022-01-21T00:22:00Z">
        <w:r>
          <w:t>Belgium gov open data (</w:t>
        </w:r>
        <w:r w:rsidR="00D86391">
          <w:t>Still trying to see if the</w:t>
        </w:r>
      </w:ins>
      <w:ins w:id="16" w:author="Yao, Hanpu" w:date="2022-01-21T00:23:00Z">
        <w:r w:rsidR="00D86391">
          <w:t>re are geographic census</w:t>
        </w:r>
      </w:ins>
      <w:ins w:id="17" w:author="Yao, Hanpu" w:date="2022-01-21T00:22:00Z">
        <w:r w:rsidR="00D86391">
          <w:t xml:space="preserve"> data set can be </w:t>
        </w:r>
      </w:ins>
      <w:proofErr w:type="gramStart"/>
      <w:ins w:id="18" w:author="Yao, Hanpu" w:date="2022-01-21T00:23:00Z">
        <w:r w:rsidR="00D86391">
          <w:t>join</w:t>
        </w:r>
        <w:proofErr w:type="gramEnd"/>
        <w:r w:rsidR="00D86391">
          <w:t xml:space="preserve"> with freight data</w:t>
        </w:r>
      </w:ins>
      <w:ins w:id="19" w:author="Yao, Hanpu" w:date="2022-01-21T00:24:00Z">
        <w:r w:rsidR="00D86391">
          <w:t>. And the languages are mixed, there are French, Dutch and German</w:t>
        </w:r>
      </w:ins>
      <w:ins w:id="20" w:author="Yao, Hanpu" w:date="2022-01-21T00:22:00Z">
        <w:r>
          <w:t>)</w:t>
        </w:r>
      </w:ins>
    </w:p>
    <w:p w14:paraId="3A45CA6E" w14:textId="674BC5C8" w:rsidR="00E111D1" w:rsidRDefault="00E111D1" w:rsidP="00D86391">
      <w:pPr>
        <w:pStyle w:val="ListParagraph"/>
      </w:pPr>
      <w:ins w:id="21" w:author="Yao, Hanpu" w:date="2022-01-21T00:22:00Z">
        <w:r w:rsidRPr="00E111D1">
          <w:t>https://data.gov.be/en</w:t>
        </w:r>
      </w:ins>
    </w:p>
    <w:p w14:paraId="6F8B2E1A" w14:textId="27D8947D" w:rsidR="00825723" w:rsidDel="00E111D1" w:rsidRDefault="00825723" w:rsidP="00825723">
      <w:pPr>
        <w:pStyle w:val="ListParagraph"/>
        <w:rPr>
          <w:del w:id="22" w:author="Yao, Hanpu" w:date="2022-01-21T00:17:00Z"/>
        </w:rPr>
      </w:pPr>
      <w:del w:id="23" w:author="Yao, Hanpu" w:date="2022-01-21T00:17:00Z">
        <w:r w:rsidDel="00E111D1">
          <w:delText xml:space="preserve">( </w:delText>
        </w:r>
        <w:commentRangeStart w:id="24"/>
        <w:r w:rsidDel="00E111D1">
          <w:delText>So far I just found this data from Belgium, but it would be better if I can have some data from US so I can wrangle census data with it</w:delText>
        </w:r>
        <w:commentRangeEnd w:id="24"/>
        <w:r w:rsidR="00083782" w:rsidDel="00E111D1">
          <w:rPr>
            <w:rStyle w:val="CommentReference"/>
          </w:rPr>
          <w:commentReference w:id="24"/>
        </w:r>
        <w:r w:rsidDel="00E111D1">
          <w:delText>)</w:delText>
        </w:r>
      </w:del>
    </w:p>
    <w:p w14:paraId="7E38E525" w14:textId="043BE24B" w:rsidR="00197B7C" w:rsidRDefault="008F6D29" w:rsidP="000D02EB">
      <w:pPr>
        <w:pStyle w:val="ListParagraph"/>
        <w:numPr>
          <w:ilvl w:val="0"/>
          <w:numId w:val="1"/>
        </w:numPr>
      </w:pPr>
      <w:r>
        <w:t>Demographic data</w:t>
      </w:r>
    </w:p>
    <w:p w14:paraId="1BF88E08" w14:textId="6C861AD2" w:rsidR="00825723" w:rsidRDefault="00825723" w:rsidP="00825723">
      <w:pPr>
        <w:pStyle w:val="ListParagraph"/>
        <w:numPr>
          <w:ilvl w:val="0"/>
          <w:numId w:val="1"/>
        </w:numPr>
      </w:pPr>
      <w:r>
        <w:t>Road network map</w:t>
      </w:r>
    </w:p>
    <w:p w14:paraId="7B348306" w14:textId="79AE3D88" w:rsidR="00975946" w:rsidRPr="00097E78" w:rsidRDefault="00806DAD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ins w:id="25" w:author="Yao, Hanpu" w:date="2022-01-21T00:36:00Z"/>
          <w:rFonts w:ascii="Lato" w:hAnsi="Lato"/>
          <w:i/>
          <w:iCs/>
          <w:color w:val="2D3B45"/>
        </w:rPr>
      </w:pPr>
      <w:r>
        <w:rPr>
          <w:rFonts w:ascii="Lato" w:hAnsi="Lato"/>
          <w:color w:val="2D3B45"/>
        </w:rPr>
        <w:br/>
      </w:r>
      <w:r w:rsidRPr="00975946">
        <w:rPr>
          <w:rFonts w:ascii="Lato" w:hAnsi="Lato"/>
          <w:b/>
          <w:bCs/>
          <w:color w:val="2D3B45"/>
        </w:rPr>
        <w:t>Motivation</w:t>
      </w:r>
      <w:r>
        <w:rPr>
          <w:rFonts w:ascii="Lato" w:hAnsi="Lato"/>
          <w:color w:val="2D3B45"/>
        </w:rPr>
        <w:br/>
        <w:t xml:space="preserve">  </w:t>
      </w:r>
      <w:r w:rsidRPr="00097E78">
        <w:rPr>
          <w:rFonts w:ascii="Lato" w:hAnsi="Lato"/>
          <w:i/>
          <w:iCs/>
          <w:color w:val="2D3B45"/>
        </w:rPr>
        <w:t>- Is your project answering a question or solving a task?</w:t>
      </w:r>
    </w:p>
    <w:p w14:paraId="57CDFA88" w14:textId="141128F9" w:rsidR="00615A13" w:rsidRDefault="00615A13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Answering a question(s). What is the relationship between the freight logistics and spatial data like demography/socio-economy/weather…?</w:t>
      </w:r>
    </w:p>
    <w:p w14:paraId="44561101" w14:textId="77777777" w:rsidR="00615A13" w:rsidRPr="00097E78" w:rsidRDefault="00806DAD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i/>
          <w:iCs/>
          <w:color w:val="2D3B45"/>
        </w:rPr>
      </w:pPr>
      <w:r>
        <w:rPr>
          <w:rFonts w:ascii="Lato" w:hAnsi="Lato"/>
          <w:color w:val="2D3B45"/>
        </w:rPr>
        <w:br/>
      </w:r>
      <w:r w:rsidRPr="00097E78">
        <w:rPr>
          <w:rFonts w:ascii="Lato" w:hAnsi="Lato"/>
          <w:i/>
          <w:iCs/>
          <w:color w:val="2D3B45"/>
        </w:rPr>
        <w:t>  - Is your question causal or descriptive?</w:t>
      </w:r>
    </w:p>
    <w:p w14:paraId="1F34CFE2" w14:textId="77777777" w:rsidR="00615A13" w:rsidRDefault="00615A13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Descriptive</w:t>
      </w:r>
    </w:p>
    <w:p w14:paraId="46DF833C" w14:textId="77777777" w:rsidR="00080F2C" w:rsidRPr="00097E78" w:rsidRDefault="00806DAD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i/>
          <w:iCs/>
          <w:color w:val="2D3B45"/>
        </w:rPr>
      </w:pPr>
      <w:r>
        <w:rPr>
          <w:rFonts w:ascii="Lato" w:hAnsi="Lato"/>
          <w:color w:val="2D3B45"/>
        </w:rPr>
        <w:br/>
      </w:r>
      <w:r w:rsidRPr="00097E78">
        <w:rPr>
          <w:rFonts w:ascii="Lato" w:hAnsi="Lato"/>
          <w:i/>
          <w:iCs/>
          <w:color w:val="2D3B45"/>
        </w:rPr>
        <w:t>- (Brief) Summary of existing relevant research</w:t>
      </w:r>
    </w:p>
    <w:p w14:paraId="415F2B3B" w14:textId="5223A20A" w:rsidR="00080F2C" w:rsidRDefault="00080F2C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Esri solution for logistics (</w:t>
      </w:r>
      <w:hyperlink r:id="rId10" w:history="1">
        <w:r w:rsidRPr="00A22AA5">
          <w:rPr>
            <w:rStyle w:val="Hyperlink"/>
            <w:rFonts w:ascii="Lato" w:hAnsi="Lato"/>
          </w:rPr>
          <w:t>https://logistics-truckcomm.hub.arcgis.com/</w:t>
        </w:r>
      </w:hyperlink>
      <w:r>
        <w:rPr>
          <w:rFonts w:ascii="Lato" w:hAnsi="Lato"/>
          <w:color w:val="2D3B45"/>
        </w:rPr>
        <w:t>)</w:t>
      </w:r>
    </w:p>
    <w:p w14:paraId="3C0C405C" w14:textId="129F2528" w:rsidR="00080F2C" w:rsidRDefault="00080F2C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This is an application for company to manage their logistics network and make decision based on the map. Their goal includes managing demand and supply spatially, monitor current operations, etc.</w:t>
      </w:r>
    </w:p>
    <w:p w14:paraId="18C0177A" w14:textId="4A4E1D2F" w:rsidR="00080F2C" w:rsidRDefault="00347664" w:rsidP="00347664">
      <w:pPr>
        <w:rPr>
          <w:rFonts w:ascii="Lato" w:eastAsia="Times New Roman" w:hAnsi="Lato" w:cs="Times New Roman"/>
          <w:color w:val="2D3B45"/>
        </w:rPr>
      </w:pPr>
      <w:r w:rsidRPr="001C4582">
        <w:rPr>
          <w:rFonts w:ascii="Lato" w:eastAsia="Times New Roman" w:hAnsi="Lato" w:cs="Times New Roman"/>
          <w:color w:val="2D3B45"/>
        </w:rPr>
        <w:tab/>
      </w:r>
      <w:r w:rsidR="00080F2C" w:rsidRPr="001C4582">
        <w:rPr>
          <w:rFonts w:ascii="Lato" w:eastAsia="Times New Roman" w:hAnsi="Lato" w:cs="Times New Roman"/>
          <w:color w:val="2D3B45"/>
        </w:rPr>
        <w:t xml:space="preserve">- </w:t>
      </w:r>
      <w:r w:rsidR="001C4582" w:rsidRPr="001C4582">
        <w:rPr>
          <w:rFonts w:ascii="Lato" w:eastAsia="Times New Roman" w:hAnsi="Lato" w:cs="Times New Roman" w:hint="eastAsia"/>
          <w:color w:val="2D3B45"/>
        </w:rPr>
        <w:t>Fr</w:t>
      </w:r>
      <w:r w:rsidR="001C4582" w:rsidRPr="001C4582">
        <w:rPr>
          <w:rFonts w:ascii="Lato" w:eastAsia="Times New Roman" w:hAnsi="Lato" w:cs="Times New Roman"/>
          <w:color w:val="2D3B45"/>
        </w:rPr>
        <w:t xml:space="preserve">eight planning in </w:t>
      </w:r>
      <w:proofErr w:type="gramStart"/>
      <w:r w:rsidR="001C4582" w:rsidRPr="001C4582">
        <w:rPr>
          <w:rFonts w:ascii="Lato" w:eastAsia="Times New Roman" w:hAnsi="Lato" w:cs="Times New Roman"/>
          <w:color w:val="2D3B45"/>
        </w:rPr>
        <w:t>DVRPC  by</w:t>
      </w:r>
      <w:proofErr w:type="gramEnd"/>
      <w:r w:rsidR="001C4582" w:rsidRPr="001C4582">
        <w:rPr>
          <w:rFonts w:ascii="Lato" w:eastAsia="Times New Roman" w:hAnsi="Lato" w:cs="Times New Roman"/>
          <w:color w:val="2D3B45"/>
        </w:rPr>
        <w:t xml:space="preserve"> </w:t>
      </w:r>
      <w:r w:rsidR="001C4582" w:rsidRPr="001C4582">
        <w:rPr>
          <w:rFonts w:ascii="Lato" w:eastAsia="Times New Roman" w:hAnsi="Lato" w:cs="Times New Roman"/>
          <w:color w:val="2D3B45"/>
        </w:rPr>
        <w:t>Michael Ruane</w:t>
      </w:r>
      <w:r w:rsidR="001C4582">
        <w:rPr>
          <w:rFonts w:ascii="Lato" w:eastAsia="Times New Roman" w:hAnsi="Lato" w:cs="Times New Roman"/>
          <w:color w:val="2D3B45"/>
        </w:rPr>
        <w:t xml:space="preserve"> </w:t>
      </w:r>
      <w:r w:rsidR="001C4582" w:rsidRPr="001C4582">
        <w:rPr>
          <w:rFonts w:ascii="Lato" w:eastAsia="Times New Roman" w:hAnsi="Lato" w:cs="Times New Roman"/>
          <w:color w:val="2D3B45"/>
        </w:rPr>
        <w:t>(</w:t>
      </w:r>
      <w:r w:rsidR="001C4582">
        <w:rPr>
          <w:rFonts w:ascii="Lato" w:eastAsia="Times New Roman" w:hAnsi="Lato" w:cs="Times New Roman"/>
          <w:color w:val="2D3B45"/>
        </w:rPr>
        <w:fldChar w:fldCharType="begin"/>
      </w:r>
      <w:r w:rsidR="001C4582">
        <w:rPr>
          <w:rFonts w:ascii="Lato" w:eastAsia="Times New Roman" w:hAnsi="Lato" w:cs="Times New Roman"/>
          <w:color w:val="2D3B45"/>
        </w:rPr>
        <w:instrText xml:space="preserve"> HYPERLINK "</w:instrText>
      </w:r>
      <w:r w:rsidR="001C4582" w:rsidRPr="001C4582">
        <w:rPr>
          <w:rFonts w:ascii="Lato" w:eastAsia="Times New Roman" w:hAnsi="Lato" w:cs="Times New Roman"/>
          <w:color w:val="2D3B45"/>
        </w:rPr>
        <w:instrText>https://www.dvrpc.org/committees/dvgmtf/Presentations/2017-10.pdf</w:instrText>
      </w:r>
      <w:r w:rsidR="001C4582">
        <w:rPr>
          <w:rFonts w:ascii="Lato" w:eastAsia="Times New Roman" w:hAnsi="Lato" w:cs="Times New Roman"/>
          <w:color w:val="2D3B45"/>
        </w:rPr>
        <w:instrText xml:space="preserve">" </w:instrText>
      </w:r>
      <w:r w:rsidR="001C4582">
        <w:rPr>
          <w:rFonts w:ascii="Lato" w:eastAsia="Times New Roman" w:hAnsi="Lato" w:cs="Times New Roman"/>
          <w:color w:val="2D3B45"/>
        </w:rPr>
        <w:fldChar w:fldCharType="separate"/>
      </w:r>
      <w:r w:rsidR="001C4582" w:rsidRPr="00A22AA5">
        <w:rPr>
          <w:rStyle w:val="Hyperlink"/>
          <w:rFonts w:ascii="Lato" w:eastAsia="Times New Roman" w:hAnsi="Lato" w:cs="Times New Roman"/>
        </w:rPr>
        <w:t>https://w</w:t>
      </w:r>
      <w:r w:rsidR="001C4582" w:rsidRPr="00A22AA5">
        <w:rPr>
          <w:rStyle w:val="Hyperlink"/>
          <w:rFonts w:ascii="Lato" w:eastAsia="Times New Roman" w:hAnsi="Lato" w:cs="Times New Roman"/>
        </w:rPr>
        <w:t>w</w:t>
      </w:r>
      <w:r w:rsidR="001C4582" w:rsidRPr="00A22AA5">
        <w:rPr>
          <w:rStyle w:val="Hyperlink"/>
          <w:rFonts w:ascii="Lato" w:eastAsia="Times New Roman" w:hAnsi="Lato" w:cs="Times New Roman"/>
        </w:rPr>
        <w:t>w.</w:t>
      </w:r>
      <w:r w:rsidR="001C4582" w:rsidRPr="00A22AA5">
        <w:rPr>
          <w:rStyle w:val="Hyperlink"/>
          <w:rFonts w:ascii="Lato" w:eastAsia="Times New Roman" w:hAnsi="Lato" w:cs="Times New Roman"/>
        </w:rPr>
        <w:t>d</w:t>
      </w:r>
      <w:r w:rsidR="001C4582" w:rsidRPr="00A22AA5">
        <w:rPr>
          <w:rStyle w:val="Hyperlink"/>
          <w:rFonts w:ascii="Lato" w:eastAsia="Times New Roman" w:hAnsi="Lato" w:cs="Times New Roman"/>
        </w:rPr>
        <w:t>vrpc.org/committees/dvgmtf/Presentations/2017-10.pdf</w:t>
      </w:r>
      <w:r w:rsidR="001C4582">
        <w:rPr>
          <w:rFonts w:ascii="Lato" w:eastAsia="Times New Roman" w:hAnsi="Lato" w:cs="Times New Roman"/>
          <w:color w:val="2D3B45"/>
        </w:rPr>
        <w:fldChar w:fldCharType="end"/>
      </w:r>
      <w:r w:rsidR="001C4582">
        <w:rPr>
          <w:rFonts w:ascii="Lato" w:eastAsia="Times New Roman" w:hAnsi="Lato" w:cs="Times New Roman"/>
          <w:color w:val="2D3B45"/>
        </w:rPr>
        <w:t>)</w:t>
      </w:r>
    </w:p>
    <w:p w14:paraId="31C27482" w14:textId="5DCE6673" w:rsidR="001C4582" w:rsidRPr="001C4582" w:rsidRDefault="001C4582" w:rsidP="00347664">
      <w:pPr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ab/>
        <w:t xml:space="preserve">- This is a comprehensive planning process about freight, including network analysis, </w:t>
      </w:r>
      <w:r>
        <w:rPr>
          <w:rFonts w:ascii="Lato" w:eastAsia="Times New Roman" w:hAnsi="Lato" w:cs="Times New Roman" w:hint="eastAsia"/>
          <w:color w:val="2D3B45"/>
        </w:rPr>
        <w:t>s</w:t>
      </w:r>
      <w:r>
        <w:rPr>
          <w:rFonts w:ascii="Lato" w:eastAsia="Times New Roman" w:hAnsi="Lato" w:cs="Times New Roman"/>
          <w:color w:val="2D3B45"/>
        </w:rPr>
        <w:t>etting freight centers, etc.</w:t>
      </w:r>
    </w:p>
    <w:p w14:paraId="295BEE4E" w14:textId="77777777" w:rsidR="001C4582" w:rsidRPr="00097E78" w:rsidRDefault="00806DAD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i/>
          <w:iCs/>
          <w:color w:val="2D3B45"/>
        </w:rPr>
      </w:pPr>
      <w:r>
        <w:rPr>
          <w:rFonts w:ascii="Lato" w:hAnsi="Lato"/>
          <w:color w:val="2D3B45"/>
        </w:rPr>
        <w:br/>
      </w:r>
      <w:r w:rsidRPr="00097E78">
        <w:rPr>
          <w:rFonts w:ascii="Lato" w:hAnsi="Lato"/>
          <w:i/>
          <w:iCs/>
          <w:color w:val="2D3B45"/>
        </w:rPr>
        <w:t>- High-level summary of methods</w:t>
      </w:r>
    </w:p>
    <w:p w14:paraId="4C9C6B76" w14:textId="5B669CCE" w:rsidR="001C4582" w:rsidRDefault="001C4582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</w:t>
      </w:r>
      <w:r w:rsidR="00752D32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EDA</w:t>
      </w:r>
    </w:p>
    <w:p w14:paraId="66A2EF2D" w14:textId="7D6D0BB2" w:rsidR="00752D32" w:rsidRDefault="001C4582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</w:t>
      </w:r>
      <w:r w:rsidR="00752D32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Network clustering, time serial analysis, spatial regression, </w:t>
      </w:r>
      <w:r w:rsidR="00752D32">
        <w:rPr>
          <w:rFonts w:ascii="Lato" w:hAnsi="Lato"/>
          <w:color w:val="2D3B45"/>
        </w:rPr>
        <w:t>logistics flow prediction (ML or DL)</w:t>
      </w:r>
    </w:p>
    <w:p w14:paraId="36AE1C86" w14:textId="58FEAAB4" w:rsidR="00752D32" w:rsidRDefault="00752D32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Operation research</w:t>
      </w:r>
    </w:p>
    <w:p w14:paraId="0DF181C8" w14:textId="0857E86C" w:rsidR="00752D32" w:rsidRPr="00097E78" w:rsidRDefault="00806DAD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i/>
          <w:iCs/>
          <w:color w:val="2D3B45"/>
        </w:rPr>
      </w:pPr>
      <w:r>
        <w:rPr>
          <w:rFonts w:ascii="Lato" w:hAnsi="Lato"/>
          <w:color w:val="2D3B45"/>
        </w:rPr>
        <w:br/>
      </w:r>
      <w:r w:rsidRPr="00097E78">
        <w:rPr>
          <w:rFonts w:ascii="Lato" w:hAnsi="Lato"/>
          <w:i/>
          <w:iCs/>
          <w:color w:val="2D3B45"/>
        </w:rPr>
        <w:t>- Describe deliverables</w:t>
      </w:r>
    </w:p>
    <w:p w14:paraId="2F7C3E1E" w14:textId="312557CD" w:rsidR="00097E78" w:rsidRDefault="00097E78" w:rsidP="00975946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Not very sure yet. I am still wondering whether it is a web App prototype or a paper of data analysis,</w:t>
      </w:r>
    </w:p>
    <w:p w14:paraId="0A0D8424" w14:textId="52FC7322" w:rsidR="00806DAD" w:rsidRPr="00097E78" w:rsidRDefault="00806DAD" w:rsidP="00752D32">
      <w:pPr>
        <w:pStyle w:val="NormalWeb"/>
        <w:shd w:val="clear" w:color="auto" w:fill="FFFFFF"/>
        <w:spacing w:before="180" w:beforeAutospacing="0" w:after="180" w:afterAutospacing="0"/>
        <w:ind w:left="90" w:firstLine="630"/>
        <w:rPr>
          <w:rFonts w:ascii="Lato" w:hAnsi="Lato"/>
          <w:i/>
          <w:iCs/>
          <w:color w:val="2D3B45"/>
        </w:rPr>
      </w:pPr>
      <w:r>
        <w:rPr>
          <w:rFonts w:ascii="Lato" w:hAnsi="Lato"/>
          <w:color w:val="2D3B45"/>
        </w:rPr>
        <w:br/>
      </w:r>
      <w:r w:rsidRPr="00097E78">
        <w:rPr>
          <w:rFonts w:ascii="Lato" w:hAnsi="Lato"/>
          <w:i/>
          <w:iCs/>
          <w:color w:val="2D3B45"/>
        </w:rPr>
        <w:t>- How will this be used? Describe a hypothetical user journey.</w:t>
      </w:r>
      <w:r w:rsidRPr="00097E78">
        <w:rPr>
          <w:rFonts w:ascii="Lato" w:hAnsi="Lato"/>
          <w:i/>
          <w:iCs/>
          <w:color w:val="2D3B45"/>
        </w:rPr>
        <w:br/>
        <w:t>  - If a research paper, what will be the policy implications?</w:t>
      </w:r>
    </w:p>
    <w:p w14:paraId="45457EC0" w14:textId="3CC90F2C" w:rsidR="00825723" w:rsidRDefault="00752D32" w:rsidP="00097E78">
      <w:pPr>
        <w:pStyle w:val="NormalWeb"/>
        <w:shd w:val="clear" w:color="auto" w:fill="FFFFFF"/>
        <w:spacing w:before="180" w:beforeAutospacing="0" w:after="180" w:afterAutospacing="0"/>
        <w:ind w:left="90" w:firstLine="630"/>
      </w:pPr>
      <w:r>
        <w:rPr>
          <w:rFonts w:ascii="Lato" w:hAnsi="Lato"/>
          <w:color w:val="2D3B45"/>
        </w:rPr>
        <w:t xml:space="preserve">User, a company with the need to ship products, could use </w:t>
      </w:r>
      <w:proofErr w:type="spellStart"/>
      <w:r>
        <w:rPr>
          <w:rFonts w:ascii="Lato" w:hAnsi="Lato"/>
          <w:color w:val="2D3B45"/>
        </w:rPr>
        <w:t>the</w:t>
      </w:r>
      <w:proofErr w:type="spellEnd"/>
      <w:r>
        <w:rPr>
          <w:rFonts w:ascii="Lato" w:hAnsi="Lato"/>
          <w:color w:val="2D3B45"/>
        </w:rPr>
        <w:t xml:space="preserve"> trained model to predict when their shipment is cheapest, </w:t>
      </w:r>
      <w:proofErr w:type="spellStart"/>
      <w:r>
        <w:rPr>
          <w:rFonts w:ascii="Lato" w:hAnsi="Lato"/>
          <w:color w:val="2D3B45"/>
        </w:rPr>
        <w:t>safeast</w:t>
      </w:r>
      <w:proofErr w:type="spellEnd"/>
      <w:r>
        <w:rPr>
          <w:rFonts w:ascii="Lato" w:hAnsi="Lato"/>
          <w:color w:val="2D3B45"/>
        </w:rPr>
        <w:t xml:space="preserve"> and fastest. If they need to find a place to locate some </w:t>
      </w:r>
      <w:r w:rsidR="00097E78">
        <w:rPr>
          <w:rFonts w:ascii="Lato" w:hAnsi="Lato"/>
          <w:color w:val="2D3B45"/>
        </w:rPr>
        <w:t xml:space="preserve">a </w:t>
      </w:r>
      <w:r>
        <w:rPr>
          <w:rFonts w:ascii="Lato" w:hAnsi="Lato"/>
          <w:color w:val="2D3B45"/>
        </w:rPr>
        <w:t>new warehouse/</w:t>
      </w:r>
      <w:r>
        <w:rPr>
          <w:rFonts w:ascii="Lato" w:hAnsi="Lato" w:hint="eastAsia"/>
          <w:color w:val="2D3B45"/>
        </w:rPr>
        <w:t>hub</w:t>
      </w:r>
      <w:r>
        <w:rPr>
          <w:rFonts w:ascii="Lato" w:hAnsi="Lato"/>
          <w:color w:val="2D3B45"/>
        </w:rPr>
        <w:t xml:space="preserve">, </w:t>
      </w:r>
      <w:r w:rsidR="00097E78">
        <w:rPr>
          <w:rFonts w:ascii="Lato" w:hAnsi="Lato"/>
          <w:color w:val="2D3B45"/>
        </w:rPr>
        <w:t xml:space="preserve">the result of operation research would help to simulate the situation after a </w:t>
      </w:r>
      <w:r w:rsidR="00097E78">
        <w:rPr>
          <w:rFonts w:ascii="Lato" w:hAnsi="Lato"/>
          <w:color w:val="2D3B45"/>
        </w:rPr>
        <w:t>new warehouse/</w:t>
      </w:r>
      <w:r w:rsidR="00097E78">
        <w:rPr>
          <w:rFonts w:ascii="Lato" w:hAnsi="Lato" w:hint="eastAsia"/>
          <w:color w:val="2D3B45"/>
        </w:rPr>
        <w:t>hub</w:t>
      </w:r>
      <w:r w:rsidR="00097E78">
        <w:rPr>
          <w:rFonts w:ascii="Lato" w:hAnsi="Lato"/>
          <w:color w:val="2D3B45"/>
        </w:rPr>
        <w:t xml:space="preserve"> is brought into operation.</w:t>
      </w:r>
    </w:p>
    <w:sectPr w:rsidR="0082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annen, Jonathan" w:date="2022-01-17T14:52:00Z" w:initials="TJ">
    <w:p w14:paraId="1A1E5B41" w14:textId="409E4962" w:rsidR="00083782" w:rsidRDefault="00083782" w:rsidP="0023492D">
      <w:pPr>
        <w:pStyle w:val="CommentText"/>
      </w:pPr>
      <w:r>
        <w:rPr>
          <w:rStyle w:val="CommentReference"/>
        </w:rPr>
        <w:annotationRef/>
      </w:r>
      <w:r>
        <w:t>Do you have a hypothesis? A proposed strategy? It might be hard to beat Walmart!</w:t>
      </w:r>
    </w:p>
  </w:comment>
  <w:comment w:id="24" w:author="Tannen, Jonathan" w:date="2022-01-17T14:50:00Z" w:initials="TJ">
    <w:p w14:paraId="3BB66AF8" w14:textId="199F7F31" w:rsidR="00083782" w:rsidRDefault="00083782" w:rsidP="00E12F59">
      <w:pPr>
        <w:pStyle w:val="CommentText"/>
      </w:pPr>
      <w:r>
        <w:rPr>
          <w:rStyle w:val="CommentReference"/>
        </w:rPr>
        <w:annotationRef/>
      </w:r>
      <w:r>
        <w:t>I'm not optimistic about finding such a good dataset for the US. Maybe you can find Belgian Census data?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1E5B41" w15:done="0"/>
  <w15:commentEx w15:paraId="3BB66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0011E" w16cex:dateUtc="2022-01-17T19:52:00Z"/>
  <w16cex:commentExtensible w16cex:durableId="259000BC" w16cex:dateUtc="2022-01-17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1E5B41" w16cid:durableId="2590011E"/>
  <w16cid:commentId w16cid:paraId="3BB66AF8" w16cid:durableId="259000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DA4"/>
    <w:multiLevelType w:val="hybridMultilevel"/>
    <w:tmpl w:val="6934866C"/>
    <w:lvl w:ilvl="0" w:tplc="9B743E7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326D"/>
    <w:multiLevelType w:val="hybridMultilevel"/>
    <w:tmpl w:val="E2FC98B2"/>
    <w:lvl w:ilvl="0" w:tplc="409054E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, Hanpu">
    <w15:presenceInfo w15:providerId="AD" w15:userId="S::hanpuyao@upenn.edu::c7433c04-def3-49a3-bd03-472a2b71c694"/>
  </w15:person>
  <w15:person w15:author="Tannen, Jonathan">
    <w15:presenceInfo w15:providerId="None" w15:userId="Tannen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7"/>
    <w:rsid w:val="00080F2C"/>
    <w:rsid w:val="00083782"/>
    <w:rsid w:val="00097E78"/>
    <w:rsid w:val="001333C5"/>
    <w:rsid w:val="00197B7C"/>
    <w:rsid w:val="001C4582"/>
    <w:rsid w:val="002040F8"/>
    <w:rsid w:val="00347664"/>
    <w:rsid w:val="00387648"/>
    <w:rsid w:val="00394A4F"/>
    <w:rsid w:val="003A2D70"/>
    <w:rsid w:val="004A41C0"/>
    <w:rsid w:val="00511B8D"/>
    <w:rsid w:val="00615A13"/>
    <w:rsid w:val="00752D32"/>
    <w:rsid w:val="00806DAD"/>
    <w:rsid w:val="00825723"/>
    <w:rsid w:val="008F6D29"/>
    <w:rsid w:val="009068DC"/>
    <w:rsid w:val="00975946"/>
    <w:rsid w:val="00A60A2E"/>
    <w:rsid w:val="00B62BFD"/>
    <w:rsid w:val="00CB6D24"/>
    <w:rsid w:val="00D86391"/>
    <w:rsid w:val="00E111D1"/>
    <w:rsid w:val="00E44D07"/>
    <w:rsid w:val="00F0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5025D"/>
  <w15:chartTrackingRefBased/>
  <w15:docId w15:val="{F606E197-9018-5746-8CD3-91FFABE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37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37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37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78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378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06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1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logistics-truckcomm.hub.arcg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giobbu/belgium-obu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Hanpu</dc:creator>
  <cp:keywords/>
  <dc:description/>
  <cp:lastModifiedBy>Yao, Hanpu</cp:lastModifiedBy>
  <cp:revision>3</cp:revision>
  <dcterms:created xsi:type="dcterms:W3CDTF">2022-01-17T19:55:00Z</dcterms:created>
  <dcterms:modified xsi:type="dcterms:W3CDTF">2022-01-21T06:09:00Z</dcterms:modified>
</cp:coreProperties>
</file>